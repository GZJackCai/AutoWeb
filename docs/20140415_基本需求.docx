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F7261E" w:rsidTr="00F7261E">
        <w:tc>
          <w:tcPr>
            <w:tcW w:w="2093" w:type="dxa"/>
          </w:tcPr>
          <w:p w:rsidR="00F7261E" w:rsidRDefault="00F7261E" w:rsidP="009D40AC">
            <w:pPr>
              <w:rPr>
                <w:rFonts w:hint="eastAsia"/>
              </w:rPr>
            </w:pPr>
            <w:r>
              <w:rPr>
                <w:rFonts w:hint="eastAsia"/>
              </w:rPr>
              <w:t>20140413</w:t>
            </w:r>
            <w:r>
              <w:rPr>
                <w:rFonts w:hint="eastAsia"/>
              </w:rPr>
              <w:t>版</w:t>
            </w:r>
          </w:p>
        </w:tc>
        <w:tc>
          <w:tcPr>
            <w:tcW w:w="6429" w:type="dxa"/>
          </w:tcPr>
          <w:p w:rsidR="00F7261E" w:rsidRDefault="00F7261E" w:rsidP="009D40AC">
            <w:pPr>
              <w:rPr>
                <w:rFonts w:hint="eastAsia"/>
              </w:rPr>
            </w:pPr>
            <w:r>
              <w:rPr>
                <w:rFonts w:hint="eastAsia"/>
              </w:rPr>
              <w:t>企业会员移动端功能去除（尾列红色带删除标记箭头去除）</w:t>
            </w:r>
          </w:p>
        </w:tc>
      </w:tr>
      <w:tr w:rsidR="00F7261E" w:rsidTr="00F7261E">
        <w:tc>
          <w:tcPr>
            <w:tcW w:w="2093" w:type="dxa"/>
          </w:tcPr>
          <w:p w:rsidR="00F7261E" w:rsidRDefault="00F7261E" w:rsidP="009D40AC">
            <w:pPr>
              <w:rPr>
                <w:rFonts w:hint="eastAsia"/>
              </w:rPr>
            </w:pPr>
            <w:ins w:id="0" w:author="shakin" w:date="2014-04-15T23:47:00Z">
              <w:r>
                <w:rPr>
                  <w:rFonts w:hint="eastAsia"/>
                </w:rPr>
                <w:t>20140415</w:t>
              </w:r>
              <w:r>
                <w:rPr>
                  <w:rFonts w:hint="eastAsia"/>
                </w:rPr>
                <w:t>版</w:t>
              </w:r>
            </w:ins>
          </w:p>
        </w:tc>
        <w:tc>
          <w:tcPr>
            <w:tcW w:w="6429" w:type="dxa"/>
          </w:tcPr>
          <w:p w:rsidR="00F7261E" w:rsidRDefault="00F7261E" w:rsidP="009D40AC">
            <w:pPr>
              <w:rPr>
                <w:rFonts w:hint="eastAsia"/>
              </w:rPr>
            </w:pPr>
            <w:ins w:id="1" w:author="shakin" w:date="2014-04-15T23:47:00Z">
              <w:r>
                <w:rPr>
                  <w:rFonts w:hint="eastAsia"/>
                </w:rPr>
                <w:t>20140415</w:t>
              </w:r>
              <w:r>
                <w:rPr>
                  <w:rFonts w:hint="eastAsia"/>
                </w:rPr>
                <w:t>讨论记要记入</w:t>
              </w:r>
              <w:r>
                <w:rPr>
                  <w:rFonts w:hint="eastAsia"/>
                </w:rPr>
                <w:t>(p10)</w:t>
              </w:r>
            </w:ins>
            <w:ins w:id="2" w:author="shakin" w:date="2014-04-15T23:49:00Z">
              <w:r>
                <w:rPr>
                  <w:rFonts w:hint="eastAsia"/>
                </w:rPr>
                <w:t>,</w:t>
              </w:r>
              <w:r>
                <w:rPr>
                  <w:rFonts w:hint="eastAsia"/>
                </w:rPr>
                <w:t>软件工期计划进一步划分</w:t>
              </w:r>
            </w:ins>
          </w:p>
        </w:tc>
      </w:tr>
      <w:tr w:rsidR="00F7261E" w:rsidTr="00F7261E">
        <w:trPr>
          <w:ins w:id="3" w:author="shakin" w:date="2014-04-15T23:47:00Z"/>
        </w:trPr>
        <w:tc>
          <w:tcPr>
            <w:tcW w:w="2093" w:type="dxa"/>
          </w:tcPr>
          <w:p w:rsidR="00F7261E" w:rsidRDefault="00F7261E" w:rsidP="009D40AC">
            <w:pPr>
              <w:rPr>
                <w:ins w:id="4" w:author="shakin" w:date="2014-04-15T23:47:00Z"/>
                <w:rFonts w:hint="eastAsia"/>
              </w:rPr>
            </w:pPr>
          </w:p>
        </w:tc>
        <w:tc>
          <w:tcPr>
            <w:tcW w:w="6429" w:type="dxa"/>
          </w:tcPr>
          <w:p w:rsidR="00F7261E" w:rsidRDefault="00F7261E" w:rsidP="009D40AC">
            <w:pPr>
              <w:rPr>
                <w:ins w:id="5" w:author="shakin" w:date="2014-04-15T23:47:00Z"/>
                <w:rFonts w:hint="eastAsia"/>
              </w:rPr>
            </w:pPr>
          </w:p>
        </w:tc>
      </w:tr>
    </w:tbl>
    <w:p w:rsidR="00F7261E" w:rsidRDefault="00F7261E" w:rsidP="009D40AC">
      <w:pPr>
        <w:rPr>
          <w:rFonts w:hint="eastAsia"/>
        </w:rPr>
      </w:pPr>
    </w:p>
    <w:p w:rsidR="009D40AC" w:rsidRPr="00393D22" w:rsidRDefault="009D40AC" w:rsidP="009D40AC">
      <w:pPr>
        <w:pStyle w:val="Heading1"/>
      </w:pPr>
      <w:r w:rsidRPr="00393D22">
        <w:rPr>
          <w:rFonts w:hint="eastAsia"/>
        </w:rPr>
        <w:t>平台简介</w:t>
      </w:r>
    </w:p>
    <w:p w:rsidR="009D40AC" w:rsidRPr="00552BD0" w:rsidRDefault="009D40AC" w:rsidP="009D40AC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512CAC">
        <w:rPr>
          <w:rFonts w:hint="eastAsia"/>
          <w:sz w:val="24"/>
          <w:szCs w:val="24"/>
        </w:rPr>
        <w:t>汽车维修服务信息平台</w:t>
      </w:r>
      <w:r w:rsidRPr="00512CAC">
        <w:rPr>
          <w:sz w:val="24"/>
          <w:szCs w:val="24"/>
        </w:rPr>
        <w:t>以服务</w:t>
      </w:r>
      <w:r>
        <w:rPr>
          <w:rFonts w:hint="eastAsia"/>
          <w:sz w:val="24"/>
          <w:szCs w:val="24"/>
        </w:rPr>
        <w:t>汽车用户</w:t>
      </w:r>
      <w:r>
        <w:rPr>
          <w:sz w:val="24"/>
          <w:szCs w:val="24"/>
        </w:rPr>
        <w:t>为核心目标，</w:t>
      </w:r>
      <w:r w:rsidRPr="00512CAC">
        <w:rPr>
          <w:sz w:val="24"/>
          <w:szCs w:val="24"/>
        </w:rPr>
        <w:t>将汽配企业、汽修企业、以及汽修人才以一种相互合作的关系结合在一起，搭建整个汽车</w:t>
      </w:r>
      <w:r>
        <w:rPr>
          <w:rFonts w:hint="eastAsia"/>
          <w:sz w:val="24"/>
          <w:szCs w:val="24"/>
        </w:rPr>
        <w:t>维修</w:t>
      </w:r>
      <w:r w:rsidRPr="00512CAC">
        <w:rPr>
          <w:sz w:val="24"/>
          <w:szCs w:val="24"/>
        </w:rPr>
        <w:t>市场合作服务</w:t>
      </w:r>
      <w:r>
        <w:rPr>
          <w:rFonts w:hint="eastAsia"/>
          <w:sz w:val="24"/>
          <w:szCs w:val="24"/>
        </w:rPr>
        <w:t>信息</w:t>
      </w:r>
      <w:r w:rsidRPr="00512CAC">
        <w:rPr>
          <w:sz w:val="24"/>
          <w:szCs w:val="24"/>
        </w:rPr>
        <w:t>平台</w:t>
      </w:r>
      <w:r>
        <w:rPr>
          <w:rFonts w:hint="eastAsia"/>
          <w:sz w:val="24"/>
          <w:szCs w:val="24"/>
        </w:rPr>
        <w:t>，</w:t>
      </w:r>
      <w:r w:rsidRPr="00552BD0">
        <w:rPr>
          <w:sz w:val="24"/>
          <w:szCs w:val="24"/>
        </w:rPr>
        <w:t>为有车一族提供响应及时、收费合理、有效监管的汽车</w:t>
      </w:r>
      <w:r>
        <w:rPr>
          <w:rFonts w:hint="eastAsia"/>
          <w:sz w:val="24"/>
          <w:szCs w:val="24"/>
        </w:rPr>
        <w:t>维修</w:t>
      </w:r>
      <w:r w:rsidRPr="00552BD0">
        <w:rPr>
          <w:sz w:val="24"/>
          <w:szCs w:val="24"/>
        </w:rPr>
        <w:t>及汽车</w:t>
      </w:r>
      <w:r>
        <w:rPr>
          <w:rFonts w:hint="eastAsia"/>
          <w:sz w:val="24"/>
          <w:szCs w:val="24"/>
        </w:rPr>
        <w:t>配件采购</w:t>
      </w:r>
      <w:r w:rsidRPr="00552BD0"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，为汽车</w:t>
      </w:r>
      <w:r>
        <w:rPr>
          <w:rFonts w:hint="eastAsia"/>
          <w:sz w:val="24"/>
          <w:szCs w:val="24"/>
        </w:rPr>
        <w:t>4S</w:t>
      </w:r>
      <w:r>
        <w:rPr>
          <w:rFonts w:hint="eastAsia"/>
          <w:sz w:val="24"/>
          <w:szCs w:val="24"/>
        </w:rPr>
        <w:t>店和维修厂提供更多的服务机会。</w:t>
      </w:r>
    </w:p>
    <w:p w:rsidR="009D40AC" w:rsidRDefault="009D40AC" w:rsidP="009D40AC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512CAC">
        <w:rPr>
          <w:rFonts w:hint="eastAsia"/>
          <w:sz w:val="24"/>
          <w:szCs w:val="24"/>
        </w:rPr>
        <w:t>汽车维修服务信息平台</w:t>
      </w:r>
      <w:r>
        <w:rPr>
          <w:rFonts w:hint="eastAsia"/>
          <w:sz w:val="24"/>
          <w:szCs w:val="24"/>
        </w:rPr>
        <w:t>实现以下目标：</w:t>
      </w:r>
    </w:p>
    <w:p w:rsidR="009D40AC" w:rsidRDefault="009D40AC" w:rsidP="009D40AC">
      <w:pPr>
        <w:pStyle w:val="ListParagraph"/>
        <w:numPr>
          <w:ilvl w:val="0"/>
          <w:numId w:val="3"/>
        </w:numPr>
        <w:spacing w:line="360" w:lineRule="auto"/>
        <w:ind w:left="9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为普通游客提供维修企业信息查询、行业资讯、故障查询等服务；</w:t>
      </w:r>
    </w:p>
    <w:p w:rsidR="009D40AC" w:rsidRPr="007F4147" w:rsidRDefault="009D40AC" w:rsidP="009D40AC">
      <w:pPr>
        <w:pStyle w:val="ListParagraph"/>
        <w:numPr>
          <w:ilvl w:val="0"/>
          <w:numId w:val="3"/>
        </w:numPr>
        <w:spacing w:line="360" w:lineRule="auto"/>
        <w:ind w:left="902" w:firstLineChars="0"/>
      </w:pPr>
      <w:r w:rsidRPr="007F4147">
        <w:rPr>
          <w:rFonts w:hint="eastAsia"/>
          <w:sz w:val="24"/>
          <w:szCs w:val="24"/>
        </w:rPr>
        <w:t>为个人汽车用户会员提供维修</w:t>
      </w:r>
      <w:r>
        <w:rPr>
          <w:rFonts w:hint="eastAsia"/>
          <w:sz w:val="24"/>
          <w:szCs w:val="24"/>
        </w:rPr>
        <w:t>故障</w:t>
      </w:r>
      <w:r w:rsidRPr="007F4147">
        <w:rPr>
          <w:rFonts w:hint="eastAsia"/>
          <w:sz w:val="24"/>
          <w:szCs w:val="24"/>
        </w:rPr>
        <w:t>查询、维修预约、会员折扣、优惠活动、故障查询、故障分析、专家服务、紧急援助信息查询等</w:t>
      </w:r>
      <w:r>
        <w:rPr>
          <w:rFonts w:hint="eastAsia"/>
          <w:sz w:val="24"/>
          <w:szCs w:val="24"/>
        </w:rPr>
        <w:t>；</w:t>
      </w:r>
    </w:p>
    <w:p w:rsidR="009D40AC" w:rsidRDefault="009D40AC" w:rsidP="009D40AC">
      <w:pPr>
        <w:pStyle w:val="ListParagraph"/>
        <w:numPr>
          <w:ilvl w:val="0"/>
          <w:numId w:val="3"/>
        </w:numPr>
        <w:spacing w:line="360" w:lineRule="auto"/>
        <w:ind w:left="9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为企业会员提供更多的维修服务机会，广告推广等。</w:t>
      </w:r>
    </w:p>
    <w:p w:rsidR="009D40AC" w:rsidRPr="00111EF5" w:rsidRDefault="009D40AC" w:rsidP="009D40AC">
      <w:pPr>
        <w:pStyle w:val="ListParagraph"/>
        <w:numPr>
          <w:ilvl w:val="0"/>
          <w:numId w:val="3"/>
        </w:numPr>
        <w:spacing w:line="360" w:lineRule="auto"/>
        <w:ind w:left="902" w:firstLineChars="0"/>
        <w:rPr>
          <w:sz w:val="24"/>
          <w:szCs w:val="24"/>
        </w:rPr>
      </w:pPr>
      <w:r w:rsidRPr="00111EF5">
        <w:rPr>
          <w:rFonts w:hint="eastAsia"/>
          <w:sz w:val="24"/>
          <w:szCs w:val="24"/>
        </w:rPr>
        <w:t>为技术人员提供在线技术交流平台，并可以分享经验。</w:t>
      </w:r>
    </w:p>
    <w:p w:rsidR="009D40AC" w:rsidRDefault="009D40AC" w:rsidP="009D40AC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512CAC">
        <w:rPr>
          <w:rFonts w:hint="eastAsia"/>
          <w:sz w:val="24"/>
          <w:szCs w:val="24"/>
        </w:rPr>
        <w:t>汽车维修服务信息平台</w:t>
      </w:r>
      <w:r>
        <w:rPr>
          <w:rFonts w:hint="eastAsia"/>
          <w:sz w:val="24"/>
          <w:szCs w:val="24"/>
        </w:rPr>
        <w:t>具有以下特色：</w:t>
      </w:r>
    </w:p>
    <w:p w:rsidR="009D40AC" w:rsidRDefault="009D40AC" w:rsidP="009D40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sz w:val="24"/>
          <w:szCs w:val="24"/>
        </w:rPr>
      </w:pPr>
      <w:r w:rsidRPr="00B25BFB">
        <w:rPr>
          <w:rFonts w:hint="eastAsia"/>
          <w:b/>
          <w:sz w:val="24"/>
          <w:szCs w:val="24"/>
        </w:rPr>
        <w:t>会员制度：</w:t>
      </w:r>
      <w:r>
        <w:rPr>
          <w:rFonts w:hint="eastAsia"/>
          <w:sz w:val="24"/>
          <w:szCs w:val="24"/>
        </w:rPr>
        <w:t>采用会员制度，为汽车车主会员提供更好的维修服务及优惠价格；为企业会员提供更多的服务机会；</w:t>
      </w:r>
    </w:p>
    <w:p w:rsidR="009D40AC" w:rsidRPr="00E25D74" w:rsidRDefault="009D40AC" w:rsidP="009D40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Chars="0"/>
      </w:pPr>
      <w:r w:rsidRPr="00B25BFB">
        <w:rPr>
          <w:rFonts w:hint="eastAsia"/>
          <w:b/>
          <w:sz w:val="24"/>
          <w:szCs w:val="24"/>
        </w:rPr>
        <w:t>方便快捷的查询体系</w:t>
      </w:r>
      <w:r w:rsidRPr="00E25D74">
        <w:rPr>
          <w:rFonts w:hint="eastAsia"/>
          <w:sz w:val="24"/>
          <w:szCs w:val="24"/>
        </w:rPr>
        <w:t>：支持网络查询及移动终端的查询</w:t>
      </w:r>
      <w:r>
        <w:rPr>
          <w:rFonts w:hint="eastAsia"/>
          <w:sz w:val="24"/>
          <w:szCs w:val="24"/>
        </w:rPr>
        <w:t>，通过平台，维修企业可以获得更多的服务机会，汽车车主可以方便地查找到离自己最近的维修企业信息，或者是平台推荐的信用好的维修企业；</w:t>
      </w:r>
    </w:p>
    <w:p w:rsidR="009D40AC" w:rsidRPr="00EA01C7" w:rsidRDefault="009D40AC" w:rsidP="009D40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Chars="0"/>
      </w:pPr>
      <w:r w:rsidRPr="00B25BFB">
        <w:rPr>
          <w:rFonts w:hint="eastAsia"/>
          <w:b/>
          <w:sz w:val="24"/>
          <w:szCs w:val="24"/>
        </w:rPr>
        <w:t>响应及时</w:t>
      </w:r>
      <w:r>
        <w:rPr>
          <w:rFonts w:hint="eastAsia"/>
          <w:sz w:val="24"/>
          <w:szCs w:val="24"/>
        </w:rPr>
        <w:t>：对于紧急维修、救援等情况，平台提供在线客服、企业电话、移动终端消息推送等方式，及时响应客户的需求；</w:t>
      </w:r>
    </w:p>
    <w:p w:rsidR="009D40AC" w:rsidRPr="00111EF5" w:rsidRDefault="009D40AC" w:rsidP="009D40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sz w:val="24"/>
          <w:szCs w:val="24"/>
        </w:rPr>
      </w:pPr>
      <w:r w:rsidRPr="00111EF5">
        <w:rPr>
          <w:rFonts w:hint="eastAsia"/>
          <w:b/>
          <w:sz w:val="24"/>
          <w:szCs w:val="24"/>
        </w:rPr>
        <w:t>交流平台：</w:t>
      </w:r>
      <w:r w:rsidRPr="00111EF5">
        <w:rPr>
          <w:rFonts w:hint="eastAsia"/>
          <w:sz w:val="24"/>
          <w:szCs w:val="24"/>
        </w:rPr>
        <w:t>汽车车主与维修企业</w:t>
      </w:r>
      <w:r w:rsidRPr="00111EF5">
        <w:rPr>
          <w:rFonts w:hint="eastAsia"/>
          <w:sz w:val="24"/>
          <w:szCs w:val="24"/>
        </w:rPr>
        <w:t xml:space="preserve"> </w:t>
      </w:r>
      <w:r w:rsidRPr="00111EF5">
        <w:rPr>
          <w:rFonts w:hint="eastAsia"/>
          <w:sz w:val="24"/>
          <w:szCs w:val="24"/>
        </w:rPr>
        <w:t>、汽车车主与技术人员、技术人员之间等都可以通过平台进行交流，满足各自的需求</w:t>
      </w:r>
      <w:r w:rsidRPr="00111EF5">
        <w:rPr>
          <w:rFonts w:hint="eastAsia"/>
          <w:sz w:val="24"/>
          <w:szCs w:val="24"/>
        </w:rPr>
        <w:t>.</w:t>
      </w:r>
    </w:p>
    <w:p w:rsidR="009D40AC" w:rsidRDefault="009D40AC" w:rsidP="009D40AC">
      <w:pPr>
        <w:pStyle w:val="Heading1"/>
      </w:pPr>
      <w:r>
        <w:rPr>
          <w:rFonts w:hint="eastAsia"/>
        </w:rPr>
        <w:lastRenderedPageBreak/>
        <w:t>主要功能</w:t>
      </w:r>
    </w:p>
    <w:tbl>
      <w:tblPr>
        <w:tblW w:w="8466" w:type="dxa"/>
        <w:tblInd w:w="93" w:type="dxa"/>
        <w:tblLook w:val="04A0"/>
      </w:tblPr>
      <w:tblGrid>
        <w:gridCol w:w="725"/>
        <w:gridCol w:w="851"/>
        <w:gridCol w:w="510"/>
        <w:gridCol w:w="745"/>
        <w:gridCol w:w="708"/>
        <w:gridCol w:w="2085"/>
        <w:gridCol w:w="796"/>
        <w:gridCol w:w="697"/>
        <w:gridCol w:w="654"/>
        <w:gridCol w:w="695"/>
      </w:tblGrid>
      <w:tr w:rsidR="009D40AC" w:rsidRPr="00200D3C" w:rsidTr="00AC01B4">
        <w:trPr>
          <w:trHeight w:val="54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4F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子模块描述</w:t>
            </w:r>
          </w:p>
        </w:tc>
        <w:tc>
          <w:tcPr>
            <w:tcW w:w="2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移动终端版</w:t>
            </w:r>
          </w:p>
        </w:tc>
      </w:tr>
      <w:tr w:rsidR="009D40AC" w:rsidRPr="00200D3C" w:rsidTr="00AC01B4">
        <w:trPr>
          <w:trHeight w:val="54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9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网站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个人会员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企业会员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手机终端APP</w:t>
            </w:r>
          </w:p>
        </w:tc>
      </w:tr>
      <w:tr w:rsidR="009D40AC" w:rsidRPr="00200D3C" w:rsidTr="00AC01B4">
        <w:trPr>
          <w:trHeight w:val="26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EA7963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7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40AC" w:rsidRPr="00EA7963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79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</w:t>
            </w:r>
            <w:r w:rsidRPr="00EA7963">
              <w:rPr>
                <w:rFonts w:ascii="宋体" w:eastAsia="宋体" w:hAnsi="宋体" w:cs="宋体" w:hint="eastAsia"/>
                <w:kern w:val="0"/>
                <w:sz w:val="22"/>
              </w:rPr>
              <w:t>站首页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EA796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EA796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公司概况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集团公司介绍；</w:t>
            </w:r>
          </w:p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大事记；</w:t>
            </w:r>
          </w:p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领导致辞；</w:t>
            </w:r>
          </w:p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荣誉展示；</w:t>
            </w:r>
          </w:p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人才招聘</w:t>
            </w:r>
          </w:p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合作企业；</w:t>
            </w:r>
          </w:p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联系我们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广告展示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企业广告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最新视频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配件更换及维修相关视频展示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配件促销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展示促销的配件信息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汽车常识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汽车常识信息展示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公</w:t>
            </w: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司新闻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公司的主要新闻事件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友情链接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以图片形式展示其它企业的链接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网站介绍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介绍本网站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9F763D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帮助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9F763D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763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关于网站的使用说明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4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平台功能 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742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配件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1）配件信息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Pr="00D119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（查询结果包括查询品牌信息和其它品牌信息）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622"/>
        </w:trPr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配件信息浏览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； 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413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汽车故障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1）故障查询分析；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412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2）维修预约；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81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优惠活动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优惠活动信息浏览；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优惠活动查询；</w:t>
            </w:r>
            <w:r w:rsidRPr="00200D3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903A87" w:rsidRDefault="009D40AC" w:rsidP="00AC01B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405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会员注册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1）个人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注册；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405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2）企业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注册；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会员登录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9D40AC">
            <w:pPr>
              <w:pStyle w:val="ListParagraph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E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9D40AC" w:rsidRPr="00134EA8" w:rsidRDefault="009D40AC" w:rsidP="009D40AC">
            <w:pPr>
              <w:pStyle w:val="ListParagraph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4E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密码登录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客服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754B4C" w:rsidRDefault="009D40AC" w:rsidP="009D40AC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54B4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在线客服</w:t>
            </w:r>
          </w:p>
          <w:p w:rsidR="009D40AC" w:rsidRPr="00D277CD" w:rsidRDefault="009D40AC" w:rsidP="009D40AC">
            <w:pPr>
              <w:pStyle w:val="ListParagraph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4B4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电话客服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会员中心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会员中心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基本信息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个人信息浏览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个人信息更新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8"/>
        </w:trPr>
        <w:tc>
          <w:tcPr>
            <w:tcW w:w="7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会员积分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积分查询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158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汽车维修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维修预约订单浏览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维修订单查询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配件订单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我的订单信息浏览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437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订单状态查询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37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0623D4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623D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物流信息查询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确认</w:t>
            </w:r>
            <w:r w:rsidRPr="00754B4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收货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确认</w:t>
            </w:r>
            <w:r w:rsidRPr="00754B4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退货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订单取消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订单退款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22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购物车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所购商品列表：商品编号、名称、销售价格、优惠价格、数量、小计、合计等；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继续购物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清空购物车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商品结算（在线支付）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评价管理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给他人的评价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31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C0222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来自卖家的评价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会员中心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基本信息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会员信息浏览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6" w:author="shakin" w:date="2014-04-13T20:53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会员信息更新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会员积分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7" w:author="shakin" w:date="2014-04-13T20:53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465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汽车维修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维修订单浏览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8" w:author="shakin" w:date="2014-04-13T20:54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465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维修订单查询</w:t>
            </w:r>
          </w:p>
        </w:tc>
        <w:tc>
          <w:tcPr>
            <w:tcW w:w="79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465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维修订单处理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8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配件销售订单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我的订单浏览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9" w:author="shakin" w:date="2014-04-13T20:54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8"/>
        </w:trPr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订单状态查询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8"/>
        </w:trPr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物流信息录入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8"/>
        </w:trPr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确认发货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物流信息更新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订单取消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Pr="00754B4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54B4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订单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退款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售后管理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退货申请审核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0" w:author="shakin" w:date="2014-04-13T20:54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售后收货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1" w:author="shakin" w:date="2014-04-13T20:55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退款申请审核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2" w:author="shakin" w:date="2014-04-13T20:55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退款确认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3" w:author="shakin" w:date="2014-04-13T20:56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评价管理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来自买家的评价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4" w:author="shakin" w:date="2014-04-13T20:56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给其人的评价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5" w:author="shakin" w:date="2014-04-13T20:56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D62601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6260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统计报表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配件数量统计；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6" w:author="shakin" w:date="2014-04-13T20:56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15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销售金额统计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7" w:author="shakin" w:date="2014-04-13T20:56:00Z">
              <w:r w:rsidDel="009D40AC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√</w:delText>
              </w:r>
            </w:del>
          </w:p>
        </w:tc>
      </w:tr>
      <w:tr w:rsidR="009D40AC" w:rsidRPr="00200D3C" w:rsidTr="00AC01B4">
        <w:trPr>
          <w:trHeight w:val="27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后台管理</w:t>
            </w: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系统管理员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1）用户信息浏览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2）角色分配</w:t>
            </w:r>
          </w:p>
        </w:tc>
        <w:tc>
          <w:tcPr>
            <w:tcW w:w="796" w:type="dxa"/>
            <w:vMerge/>
            <w:tcBorders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3）权限分配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54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会员审批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会员资格审批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10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基础设置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1）故障分类设置（故障分类的增、删、改、查）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07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2）汽车分类设置（汽车分类的增、删、改、查）</w:t>
            </w:r>
          </w:p>
        </w:tc>
        <w:tc>
          <w:tcPr>
            <w:tcW w:w="796" w:type="dxa"/>
            <w:vMerge/>
            <w:tcBorders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07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E129B2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3）配件分类设置（配件分类的增、删、改、查）</w:t>
            </w:r>
          </w:p>
        </w:tc>
        <w:tc>
          <w:tcPr>
            <w:tcW w:w="796" w:type="dxa"/>
            <w:vMerge/>
            <w:tcBorders>
              <w:left w:val="nil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07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E129B2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4）优惠活动分类设置（优惠分类活动分类的增、删、改、查）</w:t>
            </w:r>
          </w:p>
        </w:tc>
        <w:tc>
          <w:tcPr>
            <w:tcW w:w="7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355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基础资料维护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1）会员信息维护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8F39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350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1709E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54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</w:t>
            </w:r>
            <w:r w:rsidRPr="001709E7">
              <w:rPr>
                <w:rFonts w:ascii="宋体" w:eastAsia="宋体" w:hAnsi="宋体" w:cs="宋体" w:hint="eastAsia"/>
                <w:kern w:val="0"/>
                <w:sz w:val="22"/>
              </w:rPr>
              <w:t>配件信息编辑、发布；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4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3）故障信息维护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4）优惠活动信息维护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5）会员积分维护</w:t>
            </w: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交易</w:t>
            </w:r>
            <w:r w:rsidRPr="005362C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管理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1）订单信息维护；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2）订单信息查询；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3）</w:t>
            </w:r>
            <w:r w:rsidRPr="006A4A8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支付信息维护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6A4A8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</w:t>
            </w:r>
            <w:r w:rsidRPr="006A4A8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）物流信息维护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6A4A89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5）购物车</w:t>
            </w:r>
            <w:r w:rsidRPr="006A4A8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维护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6）评价管理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7）售后管理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5362C2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362C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内容管理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1)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集团公司</w:t>
            </w: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介绍编辑、发布；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2)公司大事记编辑、发布；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3）领导致辞编辑、发布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044A77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044A77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4)公司荣誉信息编辑、发布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5)合作企业信息编辑、发布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6)人才招聘信息编辑、发布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7)</w:t>
            </w:r>
            <w:r w:rsidRPr="00F07AA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</w:t>
            </w: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联系我们信息编辑、发布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F07AA3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</w:t>
            </w:r>
            <w:r w:rsidRPr="00F07AA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公司新闻信息编辑、发布；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741E88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9）广告信息编辑、发布；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10）汽车常识信息编辑、发布；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7F24F2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11）友情链接信息编辑、发布；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left w:val="nil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7F24F2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12）网站介绍信息编辑、发布；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D40AC" w:rsidRPr="00200D3C" w:rsidTr="00AC01B4">
        <w:trPr>
          <w:trHeight w:val="232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0AC" w:rsidRPr="00200D3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0AC" w:rsidRDefault="009D40AC" w:rsidP="00AC01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AC" w:rsidRPr="007F24F2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13）帮助信息编辑、发布；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AC" w:rsidRPr="00200D3C" w:rsidRDefault="009D40AC" w:rsidP="00AC01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D40AC" w:rsidRPr="00200D3C" w:rsidRDefault="009D40AC" w:rsidP="009D40AC"/>
    <w:p w:rsidR="009D40AC" w:rsidRDefault="009D40AC" w:rsidP="009D40AC">
      <w:pPr>
        <w:pStyle w:val="Heading1"/>
      </w:pPr>
      <w:r>
        <w:rPr>
          <w:rFonts w:hint="eastAsia"/>
        </w:rPr>
        <w:t>界面示意图</w:t>
      </w:r>
    </w:p>
    <w:p w:rsidR="00444C44" w:rsidRPr="00444C44" w:rsidRDefault="00444C44" w:rsidP="00444C4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444C44">
        <w:rPr>
          <w:rFonts w:ascii="宋体" w:eastAsia="宋体" w:hAnsi="宋体" w:cs="宋体" w:hint="eastAsia"/>
          <w:color w:val="000000"/>
          <w:kern w:val="0"/>
          <w:sz w:val="22"/>
        </w:rPr>
        <w:t>下面这些图是我在网上找的一些效果图，但界面太简单，只是把几个功能点列出来了，不是最终要求的效果图，仅参考。</w:t>
      </w:r>
    </w:p>
    <w:p w:rsidR="009D40AC" w:rsidRDefault="009D40AC" w:rsidP="009D40AC">
      <w:pPr>
        <w:pStyle w:val="Heading2"/>
      </w:pPr>
      <w:r>
        <w:rPr>
          <w:rFonts w:hint="eastAsia"/>
        </w:rPr>
        <w:t>汽车配件页面示意图</w:t>
      </w:r>
    </w:p>
    <w:p w:rsidR="009D40AC" w:rsidRPr="00A24CED" w:rsidRDefault="009D40AC" w:rsidP="009D40A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  <w:kern w:val="0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24550" cy="6048375"/>
            <wp:effectExtent l="19050" t="0" r="0" b="0"/>
            <wp:docPr id="5" name="图片 3" descr="C:\Users\tianshuangling\AppData\Roaming\Tencent\Users\6556988\QQ\WinTemp\RichOle\P798[EUHSOBG6E]2T_(D0`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shuangling\AppData\Roaming\Tencent\Users\6556988\QQ\WinTemp\RichOle\P798[EUHSOBG6E]2T_(D0`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AC" w:rsidRPr="00980C6A" w:rsidRDefault="009D40AC" w:rsidP="009D40AC">
      <w:pPr>
        <w:rPr>
          <w:rFonts w:ascii="宋体" w:eastAsia="宋体" w:hAnsi="宋体" w:cs="宋体"/>
          <w:kern w:val="0"/>
          <w:sz w:val="24"/>
          <w:szCs w:val="24"/>
        </w:rPr>
      </w:pPr>
    </w:p>
    <w:p w:rsidR="009D40AC" w:rsidRPr="00ED3EBC" w:rsidRDefault="009D40AC" w:rsidP="009D40AC">
      <w:pPr>
        <w:rPr>
          <w:rFonts w:ascii="宋体" w:eastAsia="宋体" w:hAnsi="宋体" w:cs="宋体"/>
          <w:kern w:val="0"/>
          <w:sz w:val="24"/>
          <w:szCs w:val="24"/>
        </w:rPr>
      </w:pPr>
    </w:p>
    <w:p w:rsidR="009D40AC" w:rsidRDefault="009D40AC" w:rsidP="009D40AC">
      <w:pPr>
        <w:pStyle w:val="ListParagraph"/>
        <w:ind w:left="420" w:firstLineChars="0" w:firstLine="0"/>
      </w:pPr>
    </w:p>
    <w:p w:rsidR="009D40AC" w:rsidRDefault="009D40AC" w:rsidP="009D40AC">
      <w:pPr>
        <w:pStyle w:val="Heading2"/>
      </w:pPr>
      <w:r>
        <w:rPr>
          <w:rFonts w:hint="eastAsia"/>
        </w:rPr>
        <w:lastRenderedPageBreak/>
        <w:t>汽车故障页面示意图</w:t>
      </w:r>
    </w:p>
    <w:p w:rsidR="009D40AC" w:rsidRPr="009E210F" w:rsidRDefault="009D40AC" w:rsidP="009D40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6391275"/>
            <wp:effectExtent l="19050" t="0" r="0" b="0"/>
            <wp:docPr id="2" name="图片 1" descr="C:\Users\tianshuangling\AppData\Roaming\Tencent\Users\6556988\QQ\WinTemp\RichOle\%[R26~R_1}LPFHP$A5}]D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uangling\AppData\Roaming\Tencent\Users\6556988\QQ\WinTemp\RichOle\%[R26~R_1}LPFHP$A5}]DJ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AC" w:rsidRPr="00980C6A" w:rsidRDefault="009D40AC" w:rsidP="009D40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AC" w:rsidRPr="00A42A67" w:rsidRDefault="009D40AC" w:rsidP="009D40AC">
      <w:pPr>
        <w:widowControl/>
        <w:ind w:leftChars="68" w:left="424" w:hangingChars="117" w:hanging="28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AC" w:rsidRPr="00C70E72" w:rsidRDefault="009D40AC" w:rsidP="009D40AC">
      <w:pPr>
        <w:pStyle w:val="Heading2"/>
      </w:pPr>
      <w:r w:rsidRPr="00C70E72">
        <w:rPr>
          <w:rFonts w:hint="eastAsia"/>
        </w:rPr>
        <w:t>维修预约界面</w:t>
      </w:r>
    </w:p>
    <w:p w:rsidR="009D40AC" w:rsidRDefault="009D40AC" w:rsidP="009D40A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维修预约</w:t>
      </w:r>
    </w:p>
    <w:p w:rsidR="009D40AC" w:rsidRPr="007F6EA4" w:rsidRDefault="009D40AC" w:rsidP="009D40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4400" cy="4191000"/>
            <wp:effectExtent l="19050" t="0" r="0" b="0"/>
            <wp:docPr id="3" name="图片 14" descr="C:\Users\tianshuangling\AppData\Roaming\Tencent\Users\6556988\QQ\WinTemp\RichOle\JS%EJ~MC3_@F{7LKY~RKX(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nshuangling\AppData\Roaming\Tencent\Users\6556988\QQ\WinTemp\RichOle\JS%EJ~MC3_@F{7LKY~RKX(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AC" w:rsidRPr="00E32A78" w:rsidRDefault="009D40AC" w:rsidP="009D40AC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AC" w:rsidRDefault="009D40AC" w:rsidP="009D40AC">
      <w:pPr>
        <w:pStyle w:val="Heading2"/>
      </w:pPr>
      <w:r>
        <w:rPr>
          <w:rFonts w:hint="eastAsia"/>
        </w:rPr>
        <w:lastRenderedPageBreak/>
        <w:t>视频查询页</w:t>
      </w:r>
      <w:r w:rsidRPr="00C70E72">
        <w:rPr>
          <w:rFonts w:hint="eastAsia"/>
        </w:rPr>
        <w:t>面</w:t>
      </w:r>
      <w:r>
        <w:rPr>
          <w:rFonts w:hint="eastAsia"/>
        </w:rPr>
        <w:t>示意图</w:t>
      </w:r>
    </w:p>
    <w:p w:rsidR="009D40AC" w:rsidRPr="00A24CED" w:rsidRDefault="009D40AC" w:rsidP="009D40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4075" cy="4943475"/>
            <wp:effectExtent l="19050" t="0" r="9525" b="0"/>
            <wp:docPr id="6" name="图片 7" descr="C:\Users\tianshuangling\AppData\Roaming\Tencent\Users\6556988\QQ\WinTemp\RichOle\IJY@7HQ7LV`4CX7CHM9}O}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nshuangling\AppData\Roaming\Tencent\Users\6556988\QQ\WinTemp\RichOle\IJY@7HQ7LV`4CX7CHM9}O}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AC" w:rsidRPr="00980C6A" w:rsidRDefault="009D40AC" w:rsidP="009D40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AC" w:rsidRDefault="009D40AC" w:rsidP="009D40AC">
      <w:pPr>
        <w:pStyle w:val="Heading1"/>
        <w:rPr>
          <w:kern w:val="0"/>
        </w:rPr>
      </w:pPr>
      <w:r>
        <w:rPr>
          <w:rFonts w:hint="eastAsia"/>
          <w:kern w:val="0"/>
        </w:rPr>
        <w:t>软件工期计划</w:t>
      </w:r>
    </w:p>
    <w:p w:rsidR="001F58E6" w:rsidRDefault="009D40AC" w:rsidP="009D40A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前期大概的里程碑计划：</w:t>
      </w:r>
    </w:p>
    <w:p w:rsidR="009D40AC" w:rsidRDefault="009D40AC" w:rsidP="009D40A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4月18日  </w:t>
      </w:r>
      <w:del w:id="18" w:author="shakin" w:date="2014-04-15T23:50:00Z">
        <w:r w:rsidDel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delText>简单的功能</w:delText>
        </w:r>
      </w:del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设计书</w:t>
      </w:r>
      <w:ins w:id="19" w:author="shakin" w:date="2014-04-15T23:50:00Z">
        <w:r w:rsidR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>完成</w:t>
        </w:r>
      </w:ins>
      <w:r w:rsidR="00646414"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del w:id="20" w:author="shakin" w:date="2014-04-15T23:50:00Z">
        <w:r w:rsidR="00646414" w:rsidDel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delText>这个需要提交给开发要求者看，让他看设计的系统是否满足他的要求)</w:delText>
        </w:r>
      </w:del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:rsidR="009D40AC" w:rsidRDefault="009D40AC" w:rsidP="009D40AC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5月4日   </w:t>
      </w:r>
      <w:ins w:id="21" w:author="shakin" w:date="2014-04-15T23:50:00Z">
        <w:r w:rsidR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>框架</w:t>
        </w:r>
      </w:ins>
      <w:ins w:id="22" w:author="shakin" w:date="2014-04-15T23:51:00Z">
        <w:r w:rsidR="00F7261E" w:rsidRPr="00F7261E">
          <w:rPr>
            <w:rFonts w:ascii="宋体" w:eastAsia="宋体" w:hAnsi="宋体" w:cs="宋体"/>
            <w:noProof/>
            <w:kern w:val="0"/>
            <w:sz w:val="24"/>
            <w:szCs w:val="24"/>
            <w:rPrChange w:id="23" w:author="shakin" w:date="2014-04-15T23:51:00Z">
              <w:rPr>
                <w:rFonts w:ascii="Simsun" w:hAnsi="Simsun"/>
                <w:color w:val="000000"/>
                <w:sz w:val="18"/>
                <w:szCs w:val="18"/>
              </w:rPr>
            </w:rPrChange>
          </w:rPr>
          <w:t>（原型，包含所有静态页面）和第一套功能（配件订单生成)完成</w:t>
        </w:r>
      </w:ins>
      <w:del w:id="24" w:author="shakin" w:date="2014-04-15T23:51:00Z">
        <w:r w:rsidDel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delText>网站原型成型（各个功能模块的静态页面成型+部分重要功能实现</w:delText>
        </w:r>
        <w:r w:rsidR="00646414" w:rsidDel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delText>，期间可以顺次提出主要界面的设计图，就是纯图片都行，不一定非要全部效果图出来后一起提交，主要是早些让客户看到设计效果，看他是否满意，然后可以早些做修改。</w:delText>
        </w:r>
        <w:r w:rsidDel="00F7261E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delText>）</w:delText>
        </w:r>
      </w:del>
    </w:p>
    <w:p w:rsidR="009D40AC" w:rsidRDefault="009D40AC" w:rsidP="00DB3624">
      <w:pPr>
        <w:pStyle w:val="HTMLPreformatted"/>
        <w:shd w:val="clear" w:color="auto" w:fill="F1FEDD"/>
        <w:spacing w:after="120" w:line="288" w:lineRule="atLeast"/>
        <w:rPr>
          <w:noProof/>
        </w:rPr>
      </w:pPr>
      <w:r>
        <w:rPr>
          <w:rFonts w:hint="eastAsia"/>
          <w:noProof/>
        </w:rPr>
        <w:t>5月4日～5月</w:t>
      </w:r>
      <w:r w:rsidR="00DB3624">
        <w:rPr>
          <w:rFonts w:hint="eastAsia"/>
          <w:noProof/>
        </w:rPr>
        <w:t>26  每一周左右（</w:t>
      </w:r>
      <w:r w:rsidR="00DB3624" w:rsidRPr="00DB3624">
        <w:rPr>
          <w:noProof/>
        </w:rPr>
        <w:t>α</w:t>
      </w:r>
      <w:r w:rsidR="00DB3624">
        <w:rPr>
          <w:rFonts w:hint="eastAsia"/>
          <w:noProof/>
        </w:rPr>
        <w:t>版</w:t>
      </w:r>
      <w:r w:rsidR="00DB3624" w:rsidRPr="00DB3624">
        <w:rPr>
          <w:rFonts w:hint="eastAsia"/>
          <w:noProof/>
        </w:rPr>
        <w:t xml:space="preserve"> ，</w:t>
      </w:r>
      <w:r w:rsidR="00DB3624" w:rsidRPr="00DB3624">
        <w:rPr>
          <w:noProof/>
        </w:rPr>
        <w:t>β</w:t>
      </w:r>
      <w:r w:rsidR="00DB3624">
        <w:rPr>
          <w:rFonts w:hint="eastAsia"/>
          <w:noProof/>
        </w:rPr>
        <w:t>版</w:t>
      </w:r>
      <w:r w:rsidR="00DB3624" w:rsidRPr="00DB3624">
        <w:rPr>
          <w:rFonts w:hint="eastAsia"/>
          <w:noProof/>
        </w:rPr>
        <w:t>，</w:t>
      </w:r>
      <w:ins w:id="25" w:author="shakin" w:date="2014-04-15T23:52:00Z">
        <w:r w:rsidR="00F7261E">
          <w:rPr>
            <w:rFonts w:hint="eastAsia"/>
            <w:noProof/>
          </w:rPr>
          <w:t>最终</w:t>
        </w:r>
      </w:ins>
      <w:del w:id="26" w:author="shakin" w:date="2014-04-15T23:52:00Z">
        <w:r w:rsidR="00DB3624" w:rsidRPr="00DB3624" w:rsidDel="00F7261E">
          <w:rPr>
            <w:noProof/>
          </w:rPr>
          <w:delText>γ</w:delText>
        </w:r>
      </w:del>
      <w:r w:rsidR="00DB3624">
        <w:rPr>
          <w:rFonts w:hint="eastAsia"/>
          <w:noProof/>
        </w:rPr>
        <w:t>版）</w:t>
      </w:r>
    </w:p>
    <w:p w:rsidR="00DB3624" w:rsidRDefault="00DB3624" w:rsidP="00DB3624">
      <w:pPr>
        <w:pStyle w:val="HTMLPreformatted"/>
        <w:shd w:val="clear" w:color="auto" w:fill="F1FEDD"/>
        <w:spacing w:after="120" w:line="288" w:lineRule="atLeast"/>
        <w:rPr>
          <w:i/>
          <w:noProof/>
        </w:rPr>
      </w:pPr>
      <w:r>
        <w:rPr>
          <w:rFonts w:hint="eastAsia"/>
          <w:noProof/>
        </w:rPr>
        <w:t>注：</w:t>
      </w:r>
      <w:r w:rsidRPr="00DB3624">
        <w:rPr>
          <w:rFonts w:hint="eastAsia"/>
          <w:i/>
          <w:noProof/>
        </w:rPr>
        <w:t>时间有变动，从5月中旬延后到26号截止。</w:t>
      </w:r>
    </w:p>
    <w:p w:rsidR="003F6106" w:rsidRDefault="003F6106" w:rsidP="003F6106">
      <w:pPr>
        <w:widowControl/>
        <w:jc w:val="left"/>
        <w:rPr>
          <w:ins w:id="27" w:author="shakin" w:date="2014-04-15T23:48:00Z"/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F7261E" w:rsidRDefault="00F7261E" w:rsidP="00F7261E">
      <w:pPr>
        <w:widowControl/>
        <w:jc w:val="left"/>
        <w:rPr>
          <w:ins w:id="28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29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lastRenderedPageBreak/>
          <w:t>2014年4月15 下午</w:t>
        </w:r>
        <w:r w:rsidRPr="003F6106"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>讨论记要：</w:t>
        </w:r>
      </w:ins>
    </w:p>
    <w:p w:rsidR="00F7261E" w:rsidRDefault="00F7261E" w:rsidP="00F7261E">
      <w:pPr>
        <w:widowControl/>
        <w:jc w:val="left"/>
        <w:rPr>
          <w:ins w:id="30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31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 xml:space="preserve"> 1、配件分类</w:t>
        </w:r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br/>
          <w:t>  汽车分类参照“北迈网”分类，追加“汽车年份”；</w:t>
        </w:r>
      </w:ins>
    </w:p>
    <w:p w:rsidR="00F7261E" w:rsidRDefault="00F7261E" w:rsidP="00F7261E">
      <w:pPr>
        <w:widowControl/>
        <w:jc w:val="left"/>
        <w:rPr>
          <w:ins w:id="32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33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  配件分类是否要二级明细需要客户方确认；</w:t>
        </w:r>
      </w:ins>
    </w:p>
    <w:p w:rsidR="00F7261E" w:rsidRDefault="00F7261E" w:rsidP="00F7261E">
      <w:pPr>
        <w:widowControl/>
        <w:jc w:val="left"/>
        <w:rPr>
          <w:ins w:id="34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35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  配件其他信息以及信息格式由客户方提供例如：长宽、重量、材料等。</w:t>
        </w:r>
      </w:ins>
    </w:p>
    <w:p w:rsidR="00F7261E" w:rsidRDefault="00F7261E" w:rsidP="00F7261E">
      <w:pPr>
        <w:widowControl/>
        <w:jc w:val="left"/>
        <w:rPr>
          <w:ins w:id="36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37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2、第三方支付</w:t>
        </w:r>
      </w:ins>
    </w:p>
    <w:p w:rsidR="00F7261E" w:rsidRDefault="00F7261E" w:rsidP="00F7261E">
      <w:pPr>
        <w:widowControl/>
        <w:jc w:val="left"/>
        <w:rPr>
          <w:ins w:id="38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39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  暂定使用支付宝；</w:t>
        </w:r>
      </w:ins>
    </w:p>
    <w:p w:rsidR="00F7261E" w:rsidRDefault="00F7261E" w:rsidP="00F7261E">
      <w:pPr>
        <w:widowControl/>
        <w:jc w:val="left"/>
        <w:rPr>
          <w:ins w:id="40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41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  其他方式需客户方确认。</w:t>
        </w:r>
      </w:ins>
    </w:p>
    <w:p w:rsidR="00F7261E" w:rsidRDefault="00F7261E" w:rsidP="00F7261E">
      <w:pPr>
        <w:widowControl/>
        <w:jc w:val="left"/>
        <w:rPr>
          <w:ins w:id="42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43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3、汽车维修</w:t>
        </w:r>
      </w:ins>
    </w:p>
    <w:p w:rsidR="00F7261E" w:rsidRDefault="00F7261E" w:rsidP="00F7261E">
      <w:pPr>
        <w:widowControl/>
        <w:jc w:val="left"/>
        <w:rPr>
          <w:ins w:id="44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45" w:author="shakin" w:date="2014-04-15T23:48:00Z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t> </w:t>
        </w:r>
        <w:r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 xml:space="preserve"> </w:t>
        </w:r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故障分类标准和规则由客户提供，维修方式也有对应的索引；</w:t>
        </w:r>
      </w:ins>
    </w:p>
    <w:p w:rsidR="00F7261E" w:rsidRDefault="00F7261E" w:rsidP="00F7261E">
      <w:pPr>
        <w:widowControl/>
        <w:jc w:val="left"/>
        <w:rPr>
          <w:ins w:id="46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47" w:author="shakin" w:date="2014-04-15T23:48:00Z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t> </w:t>
        </w:r>
        <w:r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 xml:space="preserve"> </w:t>
        </w:r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视频和图片分类和使用方式，由客户整理提供。</w:t>
        </w:r>
      </w:ins>
    </w:p>
    <w:p w:rsidR="00F7261E" w:rsidRDefault="00F7261E" w:rsidP="00F7261E">
      <w:pPr>
        <w:widowControl/>
        <w:jc w:val="left"/>
        <w:rPr>
          <w:ins w:id="48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49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4、汽车常识</w:t>
        </w:r>
      </w:ins>
    </w:p>
    <w:p w:rsidR="00F7261E" w:rsidRDefault="00F7261E" w:rsidP="00F7261E">
      <w:pPr>
        <w:widowControl/>
        <w:jc w:val="left"/>
        <w:rPr>
          <w:ins w:id="50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51" w:author="shakin" w:date="2014-04-15T23:48:00Z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t> </w:t>
        </w:r>
        <w:r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 xml:space="preserve"> </w:t>
        </w:r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该功能模块与其他业务没有关联，属于提示类信息。</w:t>
        </w:r>
      </w:ins>
    </w:p>
    <w:p w:rsidR="00F7261E" w:rsidRDefault="00F7261E" w:rsidP="00F7261E">
      <w:pPr>
        <w:widowControl/>
        <w:jc w:val="left"/>
        <w:rPr>
          <w:ins w:id="52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53" w:author="shakin" w:date="2014-04-15T23:48:00Z"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5、平台用户范围</w:t>
        </w:r>
      </w:ins>
    </w:p>
    <w:p w:rsidR="00F7261E" w:rsidRDefault="00F7261E" w:rsidP="00F7261E">
      <w:pPr>
        <w:widowControl/>
        <w:jc w:val="left"/>
        <w:rPr>
          <w:ins w:id="54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55" w:author="shakin" w:date="2014-04-15T23:48:00Z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t> </w:t>
        </w:r>
        <w:r>
          <w:rPr>
            <w:rFonts w:ascii="宋体" w:eastAsia="宋体" w:hAnsi="宋体" w:cs="宋体" w:hint="eastAsia"/>
            <w:noProof/>
            <w:kern w:val="0"/>
            <w:sz w:val="24"/>
            <w:szCs w:val="24"/>
          </w:rPr>
          <w:t xml:space="preserve"> </w:t>
        </w:r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平台服务的使用者暂定个人使用，没有企业；</w:t>
        </w:r>
      </w:ins>
    </w:p>
    <w:p w:rsidR="00F7261E" w:rsidRPr="003F6106" w:rsidRDefault="00F7261E" w:rsidP="00F7261E">
      <w:pPr>
        <w:widowControl/>
        <w:jc w:val="left"/>
        <w:rPr>
          <w:ins w:id="56" w:author="shakin" w:date="2014-04-15T23:48:00Z"/>
          <w:rFonts w:ascii="宋体" w:eastAsia="宋体" w:hAnsi="宋体" w:cs="宋体"/>
          <w:noProof/>
          <w:kern w:val="0"/>
          <w:sz w:val="24"/>
          <w:szCs w:val="24"/>
        </w:rPr>
      </w:pPr>
      <w:ins w:id="57" w:author="shakin" w:date="2014-04-15T23:48:00Z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t> </w:t>
        </w:r>
        <w:r w:rsidRPr="003F6106">
          <w:rPr>
            <w:rFonts w:ascii="宋体" w:eastAsia="宋体" w:hAnsi="宋体" w:cs="宋体"/>
            <w:noProof/>
            <w:kern w:val="0"/>
            <w:sz w:val="24"/>
            <w:szCs w:val="24"/>
          </w:rPr>
          <w:t>服务提供方和产品供应方，只有一家（平台管理者）所有信息由平台管理者提供。</w:t>
        </w:r>
      </w:ins>
    </w:p>
    <w:p w:rsidR="00F7261E" w:rsidRPr="00F7261E" w:rsidRDefault="00F7261E" w:rsidP="003F610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sectPr w:rsidR="00F7261E" w:rsidRPr="00F7261E" w:rsidSect="001F58E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340" w:rsidRDefault="00BB7340" w:rsidP="003F6106">
      <w:r>
        <w:separator/>
      </w:r>
    </w:p>
  </w:endnote>
  <w:endnote w:type="continuationSeparator" w:id="0">
    <w:p w:rsidR="00BB7340" w:rsidRDefault="00BB7340" w:rsidP="003F6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58" w:author="shakin" w:date="2014-04-15T23:48:00Z"/>
  <w:sdt>
    <w:sdtPr>
      <w:id w:val="2447999"/>
      <w:docPartObj>
        <w:docPartGallery w:val="Page Numbers (Bottom of Page)"/>
        <w:docPartUnique/>
      </w:docPartObj>
    </w:sdtPr>
    <w:sdtContent>
      <w:customXmlInsRangeEnd w:id="58"/>
      <w:p w:rsidR="00F7261E" w:rsidRDefault="00F7261E">
        <w:pPr>
          <w:pStyle w:val="Footer"/>
          <w:jc w:val="center"/>
          <w:rPr>
            <w:ins w:id="59" w:author="shakin" w:date="2014-04-15T23:48:00Z"/>
          </w:rPr>
        </w:pPr>
        <w:ins w:id="60" w:author="shakin" w:date="2014-04-15T23:4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9</w:t>
        </w:r>
        <w:ins w:id="61" w:author="shakin" w:date="2014-04-15T23:48:00Z">
          <w:r>
            <w:fldChar w:fldCharType="end"/>
          </w:r>
        </w:ins>
      </w:p>
      <w:customXmlInsRangeStart w:id="62" w:author="shakin" w:date="2014-04-15T23:48:00Z"/>
    </w:sdtContent>
  </w:sdt>
  <w:customXmlInsRangeEnd w:id="62"/>
  <w:p w:rsidR="003F6106" w:rsidRDefault="003F61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340" w:rsidRDefault="00BB7340" w:rsidP="003F6106">
      <w:r>
        <w:separator/>
      </w:r>
    </w:p>
  </w:footnote>
  <w:footnote w:type="continuationSeparator" w:id="0">
    <w:p w:rsidR="00BB7340" w:rsidRDefault="00BB7340" w:rsidP="003F6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083B"/>
    <w:multiLevelType w:val="hybridMultilevel"/>
    <w:tmpl w:val="D0700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6154F"/>
    <w:multiLevelType w:val="hybridMultilevel"/>
    <w:tmpl w:val="7C8A29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8C11FF"/>
    <w:multiLevelType w:val="hybridMultilevel"/>
    <w:tmpl w:val="53D2FD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F145F8E"/>
    <w:multiLevelType w:val="hybridMultilevel"/>
    <w:tmpl w:val="209EC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B862E0"/>
    <w:multiLevelType w:val="hybridMultilevel"/>
    <w:tmpl w:val="DA5233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375D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0AC"/>
    <w:rsid w:val="00025534"/>
    <w:rsid w:val="000E0058"/>
    <w:rsid w:val="00104A8D"/>
    <w:rsid w:val="00150663"/>
    <w:rsid w:val="001857EE"/>
    <w:rsid w:val="00192649"/>
    <w:rsid w:val="001B4044"/>
    <w:rsid w:val="001C774C"/>
    <w:rsid w:val="001F58E6"/>
    <w:rsid w:val="00270905"/>
    <w:rsid w:val="002B3300"/>
    <w:rsid w:val="00357CBD"/>
    <w:rsid w:val="0037251C"/>
    <w:rsid w:val="003B55BE"/>
    <w:rsid w:val="003F6106"/>
    <w:rsid w:val="00444C44"/>
    <w:rsid w:val="00460714"/>
    <w:rsid w:val="004A4DB3"/>
    <w:rsid w:val="004F3563"/>
    <w:rsid w:val="00510FF1"/>
    <w:rsid w:val="00591992"/>
    <w:rsid w:val="005A5DE3"/>
    <w:rsid w:val="0062741C"/>
    <w:rsid w:val="00636EB1"/>
    <w:rsid w:val="00646414"/>
    <w:rsid w:val="006743D7"/>
    <w:rsid w:val="007133C1"/>
    <w:rsid w:val="007659AE"/>
    <w:rsid w:val="007A338F"/>
    <w:rsid w:val="007E4D45"/>
    <w:rsid w:val="008963E9"/>
    <w:rsid w:val="008B6F49"/>
    <w:rsid w:val="008D2010"/>
    <w:rsid w:val="0090700F"/>
    <w:rsid w:val="00992431"/>
    <w:rsid w:val="009A6484"/>
    <w:rsid w:val="009D40AC"/>
    <w:rsid w:val="009F56B0"/>
    <w:rsid w:val="00A65549"/>
    <w:rsid w:val="00AF1B69"/>
    <w:rsid w:val="00B901E3"/>
    <w:rsid w:val="00BB7340"/>
    <w:rsid w:val="00C30599"/>
    <w:rsid w:val="00D60008"/>
    <w:rsid w:val="00D92E7C"/>
    <w:rsid w:val="00DB3624"/>
    <w:rsid w:val="00DF5509"/>
    <w:rsid w:val="00E76329"/>
    <w:rsid w:val="00EB32C6"/>
    <w:rsid w:val="00ED26E6"/>
    <w:rsid w:val="00F450CA"/>
    <w:rsid w:val="00F7261E"/>
    <w:rsid w:val="00FB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A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40A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A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4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A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A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AC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AC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9D40A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0A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AC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6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624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3F6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61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6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6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C1BD5-EC8E-4FD9-BA93-5FC4C5E0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shakin</dc:creator>
  <cp:keywords/>
  <dc:description/>
  <cp:lastModifiedBy>shakin</cp:lastModifiedBy>
  <cp:revision>7</cp:revision>
  <dcterms:created xsi:type="dcterms:W3CDTF">2014-04-13T12:49:00Z</dcterms:created>
  <dcterms:modified xsi:type="dcterms:W3CDTF">2014-04-15T15:52:00Z</dcterms:modified>
</cp:coreProperties>
</file>